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61DF1" w14:textId="54926FB5" w:rsidR="00455597" w:rsidRDefault="00455597" w:rsidP="004D5D1F">
      <w:pPr>
        <w:pStyle w:val="berschrift1"/>
      </w:pPr>
      <w:r>
        <w:t>Topic Definition</w:t>
      </w:r>
      <w:r w:rsidR="000F2D13">
        <w:tab/>
      </w:r>
      <w:r w:rsidR="000F2D13">
        <w:tab/>
      </w:r>
      <w:r w:rsidR="000F2D13">
        <w:tab/>
      </w:r>
      <w:r w:rsidR="000F2D13">
        <w:tab/>
      </w:r>
      <w:r w:rsidR="000F2D13">
        <w:tab/>
      </w:r>
      <w:r w:rsidR="000F2D13">
        <w:tab/>
      </w:r>
      <w:r w:rsidR="000F2D13">
        <w:tab/>
      </w:r>
      <w:r w:rsidR="000F2D13">
        <w:tab/>
      </w:r>
    </w:p>
    <w:p w14:paraId="7A577AD8" w14:textId="77777777" w:rsidR="00455597" w:rsidRDefault="00455597" w:rsidP="00455597"/>
    <w:p w14:paraId="09109793" w14:textId="051A6F32" w:rsidR="00455597" w:rsidRDefault="00455597" w:rsidP="00455597">
      <w:r>
        <w:t xml:space="preserve">Die heutige </w:t>
      </w:r>
      <w:ins w:id="0" w:author="Martin  Becke" w:date="2016-01-07T19:36:00Z">
        <w:r w:rsidR="00E74522">
          <w:t>Lehr-</w:t>
        </w:r>
      </w:ins>
      <w:r>
        <w:t xml:space="preserve"> und</w:t>
      </w:r>
      <w:ins w:id="1" w:author="Martin  Becke" w:date="2016-01-07T19:36:00Z">
        <w:r w:rsidR="00E74522">
          <w:t xml:space="preserve"> </w:t>
        </w:r>
      </w:ins>
      <w:r>
        <w:t xml:space="preserve">Arbeitswelt entwickelt sich immer </w:t>
      </w:r>
      <w:ins w:id="2" w:author="Martin  Becke" w:date="2016-03-15T18:19:00Z">
        <w:r w:rsidR="00C93235">
          <w:t xml:space="preserve">stärker </w:t>
        </w:r>
      </w:ins>
      <w:r>
        <w:t xml:space="preserve">in </w:t>
      </w:r>
      <w:ins w:id="3" w:author="Martin  Becke" w:date="2016-03-15T18:19:00Z">
        <w:r w:rsidR="00C93235">
          <w:t xml:space="preserve">eine </w:t>
        </w:r>
      </w:ins>
      <w:r>
        <w:t xml:space="preserve">Richtung </w:t>
      </w:r>
      <w:ins w:id="4" w:author="Martin  Becke" w:date="2016-03-15T18:19:00Z">
        <w:r w:rsidR="00C93235">
          <w:t xml:space="preserve">der </w:t>
        </w:r>
      </w:ins>
      <w:ins w:id="5" w:author="Martin  Becke" w:date="2016-03-15T18:20:00Z">
        <w:r w:rsidR="00C93235">
          <w:t xml:space="preserve">agilen </w:t>
        </w:r>
      </w:ins>
      <w:r>
        <w:t>Gruppen</w:t>
      </w:r>
      <w:ins w:id="6" w:author="Martin  Becke" w:date="2016-03-15T18:20:00Z">
        <w:r w:rsidR="00C93235">
          <w:t>-</w:t>
        </w:r>
      </w:ins>
      <w:r>
        <w:t xml:space="preserve"> und</w:t>
      </w:r>
      <w:ins w:id="7" w:author="Martin  Becke" w:date="2016-03-15T18:20:00Z">
        <w:r w:rsidR="00C93235">
          <w:t xml:space="preserve"> </w:t>
        </w:r>
      </w:ins>
      <w:r>
        <w:t>Projektarbeit</w:t>
      </w:r>
      <w:ins w:id="8" w:author="Martin  Becke" w:date="2016-03-15T18:21:00Z">
        <w:r w:rsidR="002C5E95">
          <w:t>.</w:t>
        </w:r>
        <w:r w:rsidR="00C93235">
          <w:t xml:space="preserve"> </w:t>
        </w:r>
      </w:ins>
      <w:ins w:id="9" w:author="Martin  Becke" w:date="2016-04-14T23:11:00Z">
        <w:r w:rsidR="002C5E95">
          <w:t xml:space="preserve">Beide Welten haben das </w:t>
        </w:r>
      </w:ins>
      <w:ins w:id="10" w:author="Martin  Becke" w:date="2016-03-15T18:21:00Z">
        <w:r w:rsidR="00C93235">
          <w:t>gemeinsame</w:t>
        </w:r>
        <w:del w:id="11" w:author="philipp" w:date="2016-04-18T22:44:00Z">
          <w:r w:rsidR="00C93235" w:rsidDel="00992968">
            <w:delText>n</w:delText>
          </w:r>
        </w:del>
        <w:r w:rsidR="00C93235">
          <w:t xml:space="preserve"> Ziel</w:t>
        </w:r>
      </w:ins>
      <w:ins w:id="12" w:author="philipp" w:date="2016-04-18T22:44:00Z">
        <w:r w:rsidR="00992968">
          <w:t xml:space="preserve">, </w:t>
        </w:r>
      </w:ins>
      <w:ins w:id="13" w:author="Martin  Becke" w:date="2016-03-15T18:20:00Z">
        <w:del w:id="14" w:author="philipp" w:date="2016-04-18T22:44:00Z">
          <w:r w:rsidR="00C93235" w:rsidDel="00992968">
            <w:delText xml:space="preserve"> </w:delText>
          </w:r>
        </w:del>
      </w:ins>
      <w:ins w:id="15" w:author="Martin  Becke" w:date="2016-04-14T23:11:00Z">
        <w:r w:rsidR="002C5E95">
          <w:t>die</w:t>
        </w:r>
      </w:ins>
      <w:ins w:id="16" w:author="Martin  Becke" w:date="2016-03-15T18:21:00Z">
        <w:r w:rsidR="00C93235">
          <w:t xml:space="preserve"> </w:t>
        </w:r>
      </w:ins>
      <w:ins w:id="17" w:author="Martin  Becke" w:date="2016-03-15T18:20:00Z">
        <w:r w:rsidR="00C93235">
          <w:t>Herausforderung</w:t>
        </w:r>
      </w:ins>
      <w:ins w:id="18" w:author="Philipp p" w:date="2016-04-01T15:55:00Z">
        <w:r w:rsidR="00DC2B6F">
          <w:t>en</w:t>
        </w:r>
      </w:ins>
      <w:ins w:id="19" w:author="Martin  Becke" w:date="2016-04-14T23:11:00Z">
        <w:r w:rsidR="002C5E95">
          <w:t xml:space="preserve"> in der Kooperation</w:t>
        </w:r>
      </w:ins>
      <w:r>
        <w:t xml:space="preserve"> möglichst effizient </w:t>
      </w:r>
      <w:ins w:id="20" w:author="Martin  Becke" w:date="2016-03-15T18:21:00Z">
        <w:r w:rsidR="00C93235">
          <w:t xml:space="preserve">zu </w:t>
        </w:r>
      </w:ins>
      <w:r>
        <w:t xml:space="preserve">lösen. </w:t>
      </w:r>
      <w:ins w:id="21" w:author="Martin  Becke" w:date="2016-04-14T23:30:00Z">
        <w:r w:rsidR="003D7B01">
          <w:t xml:space="preserve">Einen besonderen Einfluss </w:t>
        </w:r>
      </w:ins>
      <w:ins w:id="22" w:author="Martin  Becke" w:date="2016-04-14T23:31:00Z">
        <w:r w:rsidR="00751F24">
          <w:t xml:space="preserve">auf den Gesamterfolg </w:t>
        </w:r>
      </w:ins>
      <w:ins w:id="23" w:author="Martin  Becke" w:date="2016-04-14T23:30:00Z">
        <w:r w:rsidR="003D7B01">
          <w:t xml:space="preserve">hat </w:t>
        </w:r>
        <w:r w:rsidR="00751F24">
          <w:t>hier</w:t>
        </w:r>
      </w:ins>
      <w:ins w:id="24" w:author="Martin  Becke" w:date="2016-03-15T18:22:00Z">
        <w:r w:rsidR="00C93235">
          <w:t xml:space="preserve"> </w:t>
        </w:r>
      </w:ins>
      <w:r>
        <w:t xml:space="preserve">die </w:t>
      </w:r>
      <w:ins w:id="25" w:author="philipp" w:date="2016-01-12T01:18:00Z">
        <w:r w:rsidR="00633814">
          <w:t>Organisation</w:t>
        </w:r>
      </w:ins>
      <w:ins w:id="26" w:author="Martin  Becke" w:date="2016-03-29T11:05:00Z">
        <w:r w:rsidR="00B71414">
          <w:t xml:space="preserve"> </w:t>
        </w:r>
      </w:ins>
      <w:ins w:id="27" w:author="philipp" w:date="2016-01-12T01:20:00Z">
        <w:r w:rsidR="00633814">
          <w:t>[1]</w:t>
        </w:r>
      </w:ins>
      <w:ins w:id="28" w:author="philipp" w:date="2016-01-12T01:17:00Z">
        <w:r w:rsidR="00633814">
          <w:t xml:space="preserve"> </w:t>
        </w:r>
      </w:ins>
      <w:r>
        <w:t>innerhalb des Teams</w:t>
      </w:r>
      <w:del w:id="29" w:author="philipp" w:date="2016-04-18T22:58:00Z">
        <w:r w:rsidDel="00E86928">
          <w:delText xml:space="preserve"> </w:delText>
        </w:r>
      </w:del>
      <w:r>
        <w:t xml:space="preserve">. </w:t>
      </w:r>
    </w:p>
    <w:p w14:paraId="5C93937B" w14:textId="48B0D38B" w:rsidR="00455597" w:rsidRDefault="00455597" w:rsidP="00455597">
      <w:r>
        <w:t xml:space="preserve">Um die </w:t>
      </w:r>
      <w:r w:rsidR="0055070A">
        <w:t>Zusammenarbeit</w:t>
      </w:r>
      <w:r>
        <w:t xml:space="preserve"> zu </w:t>
      </w:r>
      <w:r w:rsidR="009976E5">
        <w:t xml:space="preserve">erleichtern, sind </w:t>
      </w:r>
      <w:ins w:id="30" w:author="philipp" w:date="2016-01-12T01:18:00Z">
        <w:r w:rsidR="00633814">
          <w:t>verschiedene</w:t>
        </w:r>
      </w:ins>
      <w:ins w:id="31" w:author="Martin  Becke" w:date="2016-01-07T19:38:00Z">
        <w:r w:rsidR="00E74522">
          <w:t xml:space="preserve"> </w:t>
        </w:r>
      </w:ins>
      <w:ins w:id="32" w:author="Martin  Becke" w:date="2016-03-29T11:07:00Z">
        <w:r w:rsidR="00B71414">
          <w:t>Web-</w:t>
        </w:r>
      </w:ins>
      <w:r>
        <w:t xml:space="preserve">Dienste </w:t>
      </w:r>
      <w:ins w:id="33" w:author="Philipp p" w:date="2016-03-30T22:53:00Z">
        <w:r w:rsidR="00BB7B3F">
          <w:t xml:space="preserve">für die Optimierung </w:t>
        </w:r>
      </w:ins>
      <w:r>
        <w:t>der</w:t>
      </w:r>
      <w:r w:rsidR="0055070A">
        <w:t xml:space="preserve"> Organisation</w:t>
      </w:r>
      <w:ins w:id="34" w:author="philipp" w:date="2016-01-12T01:20:00Z">
        <w:r w:rsidR="00633814">
          <w:t>[1]</w:t>
        </w:r>
      </w:ins>
      <w:r w:rsidR="0055070A">
        <w:t xml:space="preserve"> </w:t>
      </w:r>
      <w:ins w:id="35" w:author="Philipp p" w:date="2016-03-30T22:54:00Z">
        <w:r w:rsidR="00BB7B3F">
          <w:t>entstanden</w:t>
        </w:r>
      </w:ins>
      <w:r w:rsidR="0055070A">
        <w:t xml:space="preserve">. </w:t>
      </w:r>
      <w:ins w:id="36" w:author="Martin  Becke" w:date="2016-04-14T23:12:00Z">
        <w:r w:rsidR="002C5E95">
          <w:t xml:space="preserve">Insbesondere </w:t>
        </w:r>
      </w:ins>
      <w:ins w:id="37" w:author="Martin  Becke" w:date="2016-01-07T19:38:00Z">
        <w:r w:rsidR="002C5E95">
          <w:t>v</w:t>
        </w:r>
        <w:r w:rsidR="00E74522">
          <w:t>erschiedene Ans</w:t>
        </w:r>
      </w:ins>
      <w:ins w:id="38" w:author="Martin  Becke" w:date="2016-01-07T19:39:00Z">
        <w:r w:rsidR="00E74522">
          <w:t xml:space="preserve">ätze aus den Service-orientierten Architekturen </w:t>
        </w:r>
      </w:ins>
      <w:ins w:id="39" w:author="Martin  Becke" w:date="2016-03-29T11:08:00Z">
        <w:r w:rsidR="00B71414">
          <w:t xml:space="preserve">(SOA) </w:t>
        </w:r>
      </w:ins>
      <w:ins w:id="40" w:author="Martin  Becke" w:date="2016-04-14T23:13:00Z">
        <w:r w:rsidR="002C5E95">
          <w:t xml:space="preserve">werden in diesem Kontext </w:t>
        </w:r>
      </w:ins>
      <w:ins w:id="41" w:author="Martin  Becke" w:date="2016-04-14T23:32:00Z">
        <w:r w:rsidR="00B468E2">
          <w:t>immer erfolgreicher</w:t>
        </w:r>
      </w:ins>
      <w:ins w:id="42" w:author="Microsoft-Konto" w:date="2016-03-16T13:32:00Z">
        <w:r w:rsidR="003D3AA0">
          <w:t>.</w:t>
        </w:r>
      </w:ins>
      <w:ins w:id="43" w:author="Martin  Becke" w:date="2016-01-07T19:39:00Z">
        <w:r w:rsidR="00E74522">
          <w:t xml:space="preserve"> </w:t>
        </w:r>
      </w:ins>
      <w:ins w:id="44" w:author="Martin  Becke" w:date="2016-04-14T23:13:00Z">
        <w:r w:rsidR="002C5E95">
          <w:t>So können zum Beispiel</w:t>
        </w:r>
      </w:ins>
      <w:ins w:id="45" w:author="Martin  Becke" w:date="2016-01-07T19:39:00Z">
        <w:r w:rsidR="00E74522">
          <w:t xml:space="preserve"> </w:t>
        </w:r>
      </w:ins>
      <w:r w:rsidR="0055070A">
        <w:t xml:space="preserve">Dateien von überall aus der Welt </w:t>
      </w:r>
      <w:ins w:id="46" w:author="Martin  Becke" w:date="2016-03-29T11:10:00Z">
        <w:r w:rsidR="00B71414">
          <w:t xml:space="preserve">gemeinsam </w:t>
        </w:r>
      </w:ins>
      <w:ins w:id="47" w:author="Martin  Becke" w:date="2016-04-14T23:13:00Z">
        <w:r w:rsidR="002C5E95">
          <w:t xml:space="preserve">aktiv </w:t>
        </w:r>
      </w:ins>
      <w:ins w:id="48" w:author="Martin  Becke" w:date="2016-03-29T11:10:00Z">
        <w:r w:rsidR="00B71414">
          <w:t>bearbeitet</w:t>
        </w:r>
      </w:ins>
      <w:ins w:id="49" w:author="Martin  Becke" w:date="2016-01-07T19:39:00Z">
        <w:r w:rsidR="00E74522">
          <w:t xml:space="preserve"> werden</w:t>
        </w:r>
      </w:ins>
      <w:ins w:id="50" w:author="Martin  Becke" w:date="2016-04-14T23:15:00Z">
        <w:r w:rsidR="002C5E95">
          <w:t xml:space="preserve">. </w:t>
        </w:r>
      </w:ins>
      <w:ins w:id="51" w:author="Martin  Becke" w:date="2016-04-14T23:13:00Z">
        <w:r w:rsidR="002C5E95">
          <w:t>Auch Anwendungen die auf</w:t>
        </w:r>
      </w:ins>
      <w:ins w:id="52" w:author="Philipp p" w:date="2016-04-01T15:47:00Z">
        <w:r w:rsidR="009C65BC">
          <w:t xml:space="preserve"> </w:t>
        </w:r>
      </w:ins>
      <w:r w:rsidR="0055070A">
        <w:t>Echtzeitkommunikation</w:t>
      </w:r>
      <w:ins w:id="53" w:author="Martin  Becke" w:date="2016-04-14T23:13:00Z">
        <w:r w:rsidR="002C5E95">
          <w:t xml:space="preserve"> basieren,</w:t>
        </w:r>
      </w:ins>
      <w:r w:rsidR="0055070A">
        <w:t xml:space="preserve"> </w:t>
      </w:r>
      <w:ins w:id="54" w:author="Martin  Becke" w:date="2016-04-14T23:13:00Z">
        <w:r w:rsidR="002C5E95">
          <w:t xml:space="preserve">wie </w:t>
        </w:r>
      </w:ins>
      <w:ins w:id="55" w:author="Martin  Becke" w:date="2016-01-07T19:41:00Z">
        <w:r w:rsidR="00E74522">
          <w:t xml:space="preserve">textbasierte </w:t>
        </w:r>
      </w:ins>
      <w:r w:rsidR="0055070A">
        <w:t>C</w:t>
      </w:r>
      <w:r w:rsidR="003D7F30">
        <w:t>hat</w:t>
      </w:r>
      <w:ins w:id="56" w:author="Martin  Becke" w:date="2016-01-07T19:41:00Z">
        <w:r w:rsidR="00E74522">
          <w:t>s</w:t>
        </w:r>
      </w:ins>
      <w:ins w:id="57" w:author="Martin  Becke" w:date="2016-04-14T23:32:00Z">
        <w:r w:rsidR="002C2CDB">
          <w:t xml:space="preserve"> oder</w:t>
        </w:r>
      </w:ins>
      <w:r w:rsidR="003D7F30">
        <w:t xml:space="preserve"> </w:t>
      </w:r>
      <w:ins w:id="58" w:author="Martin  Becke" w:date="2016-01-07T19:41:00Z">
        <w:r w:rsidR="00E74522">
          <w:t xml:space="preserve">interaktive </w:t>
        </w:r>
      </w:ins>
      <w:r w:rsidR="003D7F30">
        <w:t>Videokonferenz</w:t>
      </w:r>
      <w:ins w:id="59" w:author="Martin  Becke" w:date="2016-01-07T19:39:00Z">
        <w:r w:rsidR="00E74522">
          <w:t>en</w:t>
        </w:r>
      </w:ins>
      <w:ins w:id="60" w:author="Martin  Becke" w:date="2016-04-14T23:33:00Z">
        <w:r w:rsidR="002C2CDB">
          <w:t>,</w:t>
        </w:r>
      </w:ins>
      <w:ins w:id="61" w:author="Philipp p" w:date="2016-03-17T11:39:00Z">
        <w:r w:rsidR="00DC4CC3">
          <w:t xml:space="preserve"> </w:t>
        </w:r>
      </w:ins>
      <w:ins w:id="62" w:author="Martin  Becke" w:date="2016-04-14T23:14:00Z">
        <w:r w:rsidR="002C5E95">
          <w:t>sind ein wichtiger Teil des Angebot</w:t>
        </w:r>
        <w:del w:id="63" w:author="philipp" w:date="2016-04-18T22:59:00Z">
          <w:r w:rsidR="002C5E95" w:rsidDel="00E86928">
            <w:delText>e</w:delText>
          </w:r>
        </w:del>
        <w:r w:rsidR="002C5E95">
          <w:t>s</w:t>
        </w:r>
      </w:ins>
      <w:ins w:id="64" w:author="Philipp p" w:date="2016-04-01T15:47:00Z">
        <w:r w:rsidR="009C65BC">
          <w:t>.</w:t>
        </w:r>
      </w:ins>
      <w:r w:rsidR="0055070A">
        <w:t xml:space="preserve"> </w:t>
      </w:r>
      <w:ins w:id="65" w:author="Martin  Becke" w:date="2016-04-14T23:15:00Z">
        <w:r w:rsidR="002C5E95">
          <w:t>Gemeinsam ist all diesen</w:t>
        </w:r>
      </w:ins>
      <w:r w:rsidR="009976E5">
        <w:t xml:space="preserve"> Dienste</w:t>
      </w:r>
      <w:ins w:id="66" w:author="Martin  Becke" w:date="2016-04-14T23:33:00Z">
        <w:r w:rsidR="002C2CDB">
          <w:t>n</w:t>
        </w:r>
      </w:ins>
      <w:r w:rsidR="009976E5">
        <w:t xml:space="preserve">, </w:t>
      </w:r>
      <w:ins w:id="67" w:author="Martin  Becke" w:date="2016-04-14T23:15:00Z">
        <w:r w:rsidR="002C5E95">
          <w:t>das</w:t>
        </w:r>
        <w:del w:id="68" w:author="philipp" w:date="2016-04-18T23:00:00Z">
          <w:r w:rsidR="002C5E95" w:rsidDel="00E86928">
            <w:delText>s</w:delText>
          </w:r>
        </w:del>
        <w:r w:rsidR="002C5E95">
          <w:t xml:space="preserve"> </w:t>
        </w:r>
      </w:ins>
      <w:r w:rsidR="0055070A">
        <w:t xml:space="preserve">die Kommunikation und </w:t>
      </w:r>
      <w:ins w:id="69" w:author="Martin  Becke" w:date="2016-04-14T23:16:00Z">
        <w:r w:rsidR="002C5E95">
          <w:t>die Organisation</w:t>
        </w:r>
      </w:ins>
      <w:r w:rsidR="005D6530">
        <w:t xml:space="preserve"> innerhalb einer</w:t>
      </w:r>
      <w:r w:rsidR="0055070A">
        <w:t xml:space="preserve"> </w:t>
      </w:r>
      <w:r w:rsidR="005D6530">
        <w:t>Gruppe</w:t>
      </w:r>
      <w:r w:rsidR="0055070A">
        <w:t xml:space="preserve"> deutlich vereinfach</w:t>
      </w:r>
      <w:ins w:id="70" w:author="Martin  Becke" w:date="2016-04-14T23:16:00Z">
        <w:r w:rsidR="002C5E95">
          <w:t xml:space="preserve">t </w:t>
        </w:r>
      </w:ins>
      <w:ins w:id="71" w:author="Martin  Becke" w:date="2016-04-14T23:33:00Z">
        <w:r w:rsidR="002C2CDB">
          <w:t>wird</w:t>
        </w:r>
      </w:ins>
      <w:ins w:id="72" w:author="philipp" w:date="2016-04-18T23:00:00Z">
        <w:r w:rsidR="00E86928">
          <w:t>.</w:t>
        </w:r>
      </w:ins>
      <w:del w:id="73" w:author="philipp" w:date="2016-04-18T23:00:00Z">
        <w:r w:rsidR="0055070A" w:rsidDel="00E86928">
          <w:delText>.</w:delText>
        </w:r>
      </w:del>
      <w:ins w:id="74" w:author="Martin  Becke" w:date="2016-04-14T23:16:00Z">
        <w:r w:rsidR="002C5E95">
          <w:t xml:space="preserve"> Sie lösen nicht das Problem, helfen aber bei der Problemlösung.</w:t>
        </w:r>
      </w:ins>
      <w:r w:rsidR="0055070A">
        <w:t xml:space="preserve"> </w:t>
      </w:r>
    </w:p>
    <w:p w14:paraId="399D1865" w14:textId="56469384" w:rsidR="007D143C" w:rsidRDefault="002C5E95" w:rsidP="00455597">
      <w:ins w:id="75" w:author="Martin  Becke" w:date="2016-04-14T23:17:00Z">
        <w:r>
          <w:t>Doch d</w:t>
        </w:r>
      </w:ins>
      <w:r w:rsidR="005D6530">
        <w:t xml:space="preserve">iese </w:t>
      </w:r>
      <w:ins w:id="76" w:author="philipp" w:date="2016-01-12T01:26:00Z">
        <w:r w:rsidR="00750B82">
          <w:t xml:space="preserve">Vielfalt </w:t>
        </w:r>
      </w:ins>
      <w:r w:rsidR="005D6530">
        <w:t xml:space="preserve">an </w:t>
      </w:r>
      <w:ins w:id="77" w:author="Microsoft-Konto" w:date="2016-03-16T13:35:00Z">
        <w:r w:rsidR="003D3AA0">
          <w:t xml:space="preserve">Diensten </w:t>
        </w:r>
      </w:ins>
      <w:r w:rsidR="005D6530">
        <w:t>stell</w:t>
      </w:r>
      <w:ins w:id="78" w:author="Martin  Becke" w:date="2016-03-29T11:13:00Z">
        <w:r w:rsidR="00B71414">
          <w:t>t</w:t>
        </w:r>
      </w:ins>
      <w:r w:rsidR="005D6530">
        <w:t xml:space="preserve"> auch ein</w:t>
      </w:r>
      <w:ins w:id="79" w:author="Martin  Becke" w:date="2016-04-14T23:17:00Z">
        <w:r>
          <w:t>e</w:t>
        </w:r>
      </w:ins>
      <w:r w:rsidR="005D6530">
        <w:t xml:space="preserve"> </w:t>
      </w:r>
      <w:ins w:id="80" w:author="Martin  Becke" w:date="2016-04-14T23:17:00Z">
        <w:r>
          <w:t xml:space="preserve">Herausforderung </w:t>
        </w:r>
      </w:ins>
      <w:r w:rsidR="005D6530">
        <w:t xml:space="preserve">für </w:t>
      </w:r>
      <w:ins w:id="81" w:author="Martin  Becke" w:date="2016-04-14T23:17:00Z">
        <w:r>
          <w:t xml:space="preserve">die </w:t>
        </w:r>
      </w:ins>
      <w:r w:rsidR="005D6530">
        <w:t>einzelne</w:t>
      </w:r>
      <w:ins w:id="82" w:author="Martin  Becke" w:date="2016-04-14T23:17:00Z">
        <w:r>
          <w:t>n</w:t>
        </w:r>
      </w:ins>
      <w:r w:rsidR="005D6530">
        <w:t xml:space="preserve"> Gruppenmitglied</w:t>
      </w:r>
      <w:ins w:id="83" w:author="Martin  Becke" w:date="2016-04-14T23:17:00Z">
        <w:r>
          <w:t>er</w:t>
        </w:r>
      </w:ins>
      <w:r w:rsidR="005D6530">
        <w:t xml:space="preserve"> dar</w:t>
      </w:r>
      <w:ins w:id="84" w:author="Martin  Becke" w:date="2016-04-14T23:17:00Z">
        <w:r>
          <w:t>.</w:t>
        </w:r>
      </w:ins>
      <w:r w:rsidR="005D6530">
        <w:t xml:space="preserve"> </w:t>
      </w:r>
      <w:ins w:id="85" w:author="Martin  Becke" w:date="2016-04-14T23:18:00Z">
        <w:r>
          <w:t>Üblich ist, das</w:t>
        </w:r>
      </w:ins>
      <w:ins w:id="86" w:author="philipp" w:date="2016-04-18T22:46:00Z">
        <w:r w:rsidR="00992968">
          <w:t>s</w:t>
        </w:r>
      </w:ins>
      <w:ins w:id="87" w:author="Martin  Becke" w:date="2016-04-14T23:18:00Z">
        <w:r>
          <w:t xml:space="preserve"> j</w:t>
        </w:r>
      </w:ins>
      <w:r w:rsidR="005D6530">
        <w:t>eder dieser Dienste</w:t>
      </w:r>
      <w:r w:rsidR="007D143C">
        <w:t xml:space="preserve"> </w:t>
      </w:r>
      <w:ins w:id="88" w:author="philipp" w:date="2016-01-12T01:29:00Z">
        <w:r w:rsidR="00750B82">
          <w:t>unabhängig</w:t>
        </w:r>
      </w:ins>
      <w:ins w:id="89" w:author="Martin  Becke" w:date="2016-04-14T23:18:00Z">
        <w:del w:id="90" w:author="philipp" w:date="2016-04-18T22:47:00Z">
          <w:r w:rsidDel="00992968">
            <w:delText>,</w:delText>
          </w:r>
        </w:del>
      </w:ins>
      <w:ins w:id="91" w:author="philipp" w:date="2016-01-12T01:29:00Z">
        <w:r w:rsidR="00750B82">
          <w:t xml:space="preserve"> </w:t>
        </w:r>
      </w:ins>
      <w:r w:rsidR="007D143C">
        <w:t>für sich alleine</w:t>
      </w:r>
      <w:ins w:id="92" w:author="Martin  Becke" w:date="2016-04-14T23:18:00Z">
        <w:del w:id="93" w:author="philipp" w:date="2016-04-18T22:47:00Z">
          <w:r w:rsidDel="00992968">
            <w:delText>,</w:delText>
          </w:r>
        </w:del>
      </w:ins>
      <w:ins w:id="94" w:author="Microsoft-Konto" w:date="2016-03-16T13:35:00Z">
        <w:r w:rsidR="003D3AA0">
          <w:t xml:space="preserve"> angeboten</w:t>
        </w:r>
      </w:ins>
      <w:ins w:id="95" w:author="Philipp p" w:date="2016-04-20T17:05:00Z">
        <w:r w:rsidR="00BD2D2E">
          <w:t xml:space="preserve"> wird</w:t>
        </w:r>
      </w:ins>
      <w:ins w:id="96" w:author="Martin  Becke" w:date="2016-04-14T23:18:00Z">
        <w:r>
          <w:t>,</w:t>
        </w:r>
      </w:ins>
      <w:ins w:id="97" w:author="Martin  Becke" w:date="2016-03-22T17:39:00Z">
        <w:r w:rsidR="004144CF">
          <w:t xml:space="preserve"> aber nicht </w:t>
        </w:r>
      </w:ins>
      <w:ins w:id="98" w:author="Martin  Becke" w:date="2016-03-29T11:13:00Z">
        <w:r w:rsidR="00B71414">
          <w:t xml:space="preserve">unabhängig </w:t>
        </w:r>
      </w:ins>
      <w:ins w:id="99" w:author="Martin  Becke" w:date="2016-04-14T23:18:00Z">
        <w:r>
          <w:t>in der Nutzung zu sehen ist</w:t>
        </w:r>
      </w:ins>
      <w:r w:rsidR="007D143C">
        <w:t xml:space="preserve">. </w:t>
      </w:r>
      <w:ins w:id="100" w:author="Martin  Becke" w:date="2016-04-14T23:18:00Z">
        <w:r>
          <w:t xml:space="preserve">So </w:t>
        </w:r>
      </w:ins>
      <w:r w:rsidR="005D6530">
        <w:t xml:space="preserve">hat der Anwender </w:t>
      </w:r>
      <w:ins w:id="101" w:author="Philipp p" w:date="2016-04-01T15:51:00Z">
        <w:r w:rsidR="009C65BC">
          <w:t xml:space="preserve">eine </w:t>
        </w:r>
      </w:ins>
      <w:ins w:id="102" w:author="Martin  Becke" w:date="2016-04-14T23:19:00Z">
        <w:r>
          <w:t xml:space="preserve">noch wenig diskutierte </w:t>
        </w:r>
      </w:ins>
      <w:ins w:id="103" w:author="Martin  Becke" w:date="2016-04-14T23:34:00Z">
        <w:r w:rsidR="00D8261D">
          <w:t xml:space="preserve">aber wichtige </w:t>
        </w:r>
      </w:ins>
      <w:ins w:id="104" w:author="Martin  Becke" w:date="2016-04-14T23:19:00Z">
        <w:r>
          <w:t>Herausforderung in der Komposition dieser Dienste</w:t>
        </w:r>
      </w:ins>
      <w:ins w:id="105" w:author="Martin  Becke" w:date="2016-04-14T23:34:00Z">
        <w:r w:rsidR="00D8261D">
          <w:t xml:space="preserve"> zu erfüllen</w:t>
        </w:r>
      </w:ins>
      <w:ins w:id="106" w:author="Martin  Becke" w:date="2016-04-14T23:19:00Z">
        <w:r>
          <w:t xml:space="preserve">. </w:t>
        </w:r>
      </w:ins>
      <w:ins w:id="107" w:author="Martin  Becke" w:date="2016-04-14T23:35:00Z">
        <w:r w:rsidR="004456C1">
          <w:t>Beispielhaft</w:t>
        </w:r>
      </w:ins>
      <w:r w:rsidR="005D6530">
        <w:t xml:space="preserve"> muss </w:t>
      </w:r>
      <w:ins w:id="108" w:author="Martin  Becke" w:date="2016-04-14T23:20:00Z">
        <w:r>
          <w:t>jeder Nutzer für sich organisieren</w:t>
        </w:r>
        <w:r w:rsidR="00AF34B7">
          <w:t>,</w:t>
        </w:r>
        <w:r>
          <w:t xml:space="preserve"> </w:t>
        </w:r>
      </w:ins>
      <w:ins w:id="109" w:author="Martin  Becke" w:date="2016-04-14T23:35:00Z">
        <w:r w:rsidR="004456C1">
          <w:t>ob und wann</w:t>
        </w:r>
      </w:ins>
      <w:ins w:id="110" w:author="Martin  Becke" w:date="2016-04-14T23:20:00Z">
        <w:r>
          <w:t xml:space="preserve"> er</w:t>
        </w:r>
        <w:del w:id="111" w:author="philipp" w:date="2016-04-18T22:49:00Z">
          <w:r w:rsidDel="00992968">
            <w:delText xml:space="preserve"> </w:delText>
          </w:r>
          <w:r w:rsidR="00AF34B7" w:rsidDel="00992968">
            <w:delText>z.B.</w:delText>
          </w:r>
        </w:del>
        <w:r w:rsidR="00AF34B7">
          <w:t xml:space="preserve"> </w:t>
        </w:r>
      </w:ins>
      <w:r w:rsidR="005D6530">
        <w:t xml:space="preserve">pro Dienst eine Applikation </w:t>
      </w:r>
      <w:ins w:id="112" w:author="Philipp p" w:date="2016-04-01T15:51:00Z">
        <w:r w:rsidR="009C65BC">
          <w:t>starte</w:t>
        </w:r>
      </w:ins>
      <w:ins w:id="113" w:author="Martin  Becke" w:date="2016-04-14T23:21:00Z">
        <w:r w:rsidR="00AF34B7">
          <w:t>t</w:t>
        </w:r>
      </w:ins>
      <w:ins w:id="114" w:author="Philipp p" w:date="2016-04-01T15:51:00Z">
        <w:r w:rsidR="009C65BC">
          <w:t xml:space="preserve"> </w:t>
        </w:r>
      </w:ins>
      <w:r w:rsidR="005D6530">
        <w:t xml:space="preserve">oder </w:t>
      </w:r>
      <w:ins w:id="115" w:author="Martin  Becke" w:date="2016-04-14T23:21:00Z">
        <w:r w:rsidR="00AF34B7">
          <w:t xml:space="preserve">eine </w:t>
        </w:r>
      </w:ins>
      <w:r w:rsidR="005D6530">
        <w:t>Webseite besuch</w:t>
      </w:r>
      <w:ins w:id="116" w:author="Martin  Becke" w:date="2016-04-14T23:21:00Z">
        <w:r w:rsidR="00AF34B7">
          <w:t>t</w:t>
        </w:r>
      </w:ins>
      <w:r w:rsidR="005D6530">
        <w:t xml:space="preserve">. </w:t>
      </w:r>
      <w:ins w:id="117" w:author="Martin  Becke" w:date="2016-04-14T23:21:00Z">
        <w:r w:rsidR="00AF34B7">
          <w:t xml:space="preserve">Dies ist eine nicht zu unterschätzende Aufgabe, </w:t>
        </w:r>
      </w:ins>
      <w:r w:rsidR="005D6530">
        <w:t xml:space="preserve"> </w:t>
      </w:r>
      <w:ins w:id="118" w:author="Martin  Becke" w:date="2016-04-14T23:21:00Z">
        <w:r w:rsidR="00AF34B7">
          <w:t xml:space="preserve">die nicht nur mit </w:t>
        </w:r>
      </w:ins>
      <w:ins w:id="119" w:author="Martin  Becke" w:date="2016-04-14T23:35:00Z">
        <w:r w:rsidR="00783946">
          <w:t>der Zei</w:t>
        </w:r>
      </w:ins>
      <w:r w:rsidR="005D6530">
        <w:t xml:space="preserve">t </w:t>
      </w:r>
      <w:ins w:id="120" w:author="Martin  Becke" w:date="2016-04-14T23:21:00Z">
        <w:r w:rsidR="00AF34B7">
          <w:t xml:space="preserve">für die </w:t>
        </w:r>
      </w:ins>
      <w:ins w:id="121" w:author="Microsoft-Konto" w:date="2016-03-16T13:36:00Z">
        <w:r w:rsidR="003D3AA0">
          <w:t xml:space="preserve"> Synchr</w:t>
        </w:r>
      </w:ins>
      <w:ins w:id="122" w:author="Microsoft-Konto" w:date="2016-03-16T13:37:00Z">
        <w:r w:rsidR="003D3AA0">
          <w:t>on</w:t>
        </w:r>
      </w:ins>
      <w:ins w:id="123" w:author="Microsoft-Konto" w:date="2016-03-16T13:36:00Z">
        <w:r w:rsidR="003D3AA0">
          <w:t xml:space="preserve">isation </w:t>
        </w:r>
      </w:ins>
      <w:r w:rsidR="005D6530">
        <w:t>der Dienst</w:t>
      </w:r>
      <w:r w:rsidR="009976E5">
        <w:t xml:space="preserve">e </w:t>
      </w:r>
      <w:ins w:id="124" w:author="Martin  Becke" w:date="2016-04-14T23:21:00Z">
        <w:r w:rsidR="00AF34B7">
          <w:t>zu beschreiben ist</w:t>
        </w:r>
      </w:ins>
      <w:r w:rsidR="005D6530">
        <w:t>.</w:t>
      </w:r>
      <w:ins w:id="125" w:author="Martin  Becke" w:date="2016-01-07T19:44:00Z">
        <w:r w:rsidR="00E74522">
          <w:t xml:space="preserve"> </w:t>
        </w:r>
      </w:ins>
      <w:ins w:id="126" w:author="Martin  Becke" w:date="2016-04-14T23:22:00Z">
        <w:r w:rsidR="00AF34B7">
          <w:t>A</w:t>
        </w:r>
      </w:ins>
      <w:ins w:id="127" w:author="Martin  Becke" w:date="2016-01-07T19:44:00Z">
        <w:r w:rsidR="00E74522">
          <w:t xml:space="preserve">utomatisierte Mechanismen </w:t>
        </w:r>
      </w:ins>
      <w:ins w:id="128" w:author="Martin  Becke" w:date="2016-04-14T23:36:00Z">
        <w:r w:rsidR="00783946">
          <w:t xml:space="preserve">zur Unterstützung </w:t>
        </w:r>
      </w:ins>
      <w:ins w:id="129" w:author="Martin  Becke" w:date="2016-01-07T19:44:00Z">
        <w:r w:rsidR="00E74522">
          <w:t xml:space="preserve">sind  </w:t>
        </w:r>
      </w:ins>
      <w:ins w:id="130" w:author="Martin  Becke" w:date="2016-04-14T23:36:00Z">
        <w:r w:rsidR="00783946">
          <w:t xml:space="preserve">bisher </w:t>
        </w:r>
      </w:ins>
      <w:ins w:id="131" w:author="Martin  Becke" w:date="2016-01-07T19:44:00Z">
        <w:r w:rsidR="00E74522">
          <w:t>noch nicht etabliert</w:t>
        </w:r>
      </w:ins>
      <w:ins w:id="132" w:author="Martin  Becke" w:date="2016-03-29T11:17:00Z">
        <w:r w:rsidR="00783946">
          <w:t>. Diese Arbeit soll</w:t>
        </w:r>
        <w:r w:rsidR="00373428">
          <w:t xml:space="preserve"> </w:t>
        </w:r>
      </w:ins>
      <w:ins w:id="133" w:author="Martin  Becke" w:date="2016-04-14T23:22:00Z">
        <w:r w:rsidR="00AF34B7">
          <w:t>einen ersten</w:t>
        </w:r>
      </w:ins>
      <w:ins w:id="134" w:author="Martin  Becke" w:date="2016-04-14T23:36:00Z">
        <w:r w:rsidR="00783946">
          <w:t xml:space="preserve"> Beitrag </w:t>
        </w:r>
      </w:ins>
      <w:ins w:id="135" w:author="Martin  Becke" w:date="2016-04-14T23:37:00Z">
        <w:r w:rsidR="00783946">
          <w:t>für zukünftige</w:t>
        </w:r>
      </w:ins>
      <w:ins w:id="136" w:author="Martin  Becke" w:date="2016-03-29T11:17:00Z">
        <w:r w:rsidR="00373428">
          <w:t xml:space="preserve"> </w:t>
        </w:r>
      </w:ins>
      <w:ins w:id="137" w:author="Martin  Becke" w:date="2016-04-14T23:22:00Z">
        <w:r w:rsidR="00AF34B7">
          <w:t>Lösung</w:t>
        </w:r>
      </w:ins>
      <w:ins w:id="138" w:author="Martin  Becke" w:date="2016-04-14T23:37:00Z">
        <w:r w:rsidR="00783946">
          <w:t>en anbieten</w:t>
        </w:r>
      </w:ins>
      <w:ins w:id="139" w:author="Philipp p" w:date="2016-04-20T17:07:00Z">
        <w:r w:rsidR="00AB01EC">
          <w:t xml:space="preserve"> </w:t>
        </w:r>
      </w:ins>
      <w:ins w:id="140" w:author="Martin  Becke" w:date="2016-04-14T23:37:00Z">
        <w:del w:id="141" w:author="Philipp p" w:date="2016-04-20T17:07:00Z">
          <w:r w:rsidR="00783946" w:rsidDel="00AB01EC">
            <w:delText xml:space="preserve"> </w:delText>
          </w:r>
        </w:del>
        <w:r w:rsidR="00783946">
          <w:t xml:space="preserve">mit der Umsetzung einer unterstützenden Middleware. </w:t>
        </w:r>
      </w:ins>
      <w:bookmarkStart w:id="142" w:name="_GoBack"/>
      <w:bookmarkEnd w:id="142"/>
    </w:p>
    <w:p w14:paraId="09E6BD09" w14:textId="1E9686CC" w:rsidR="007D143C" w:rsidRDefault="00AF34B7" w:rsidP="007D143C">
      <w:ins w:id="143" w:author="Martin  Becke" w:date="2016-04-14T23:23:00Z">
        <w:r>
          <w:t>Zusammengefasst wird i</w:t>
        </w:r>
      </w:ins>
      <w:r w:rsidR="007D143C" w:rsidRPr="007D143C">
        <w:t xml:space="preserve">m Rahmen </w:t>
      </w:r>
      <w:ins w:id="144" w:author="philipp" w:date="2016-01-12T01:42:00Z">
        <w:r w:rsidR="00CA57EF">
          <w:t>dieser</w:t>
        </w:r>
        <w:r w:rsidR="00CA57EF" w:rsidRPr="007D143C">
          <w:t xml:space="preserve"> </w:t>
        </w:r>
      </w:ins>
      <w:r w:rsidR="007D143C" w:rsidRPr="007D143C">
        <w:t xml:space="preserve">Bachelorarbeit </w:t>
      </w:r>
      <w:ins w:id="145" w:author="philipp" w:date="2016-01-12T01:42:00Z">
        <w:r w:rsidR="00CA57EF" w:rsidRPr="007D143C">
          <w:t xml:space="preserve"> </w:t>
        </w:r>
      </w:ins>
      <w:r w:rsidR="007D143C" w:rsidRPr="007D143C">
        <w:t>eine</w:t>
      </w:r>
      <w:ins w:id="146" w:author="Microsoft-Konto" w:date="2016-03-16T13:38:00Z">
        <w:r w:rsidR="003D3AA0">
          <w:t xml:space="preserve"> </w:t>
        </w:r>
      </w:ins>
      <w:ins w:id="147" w:author="Martin  Becke" w:date="2016-04-14T23:23:00Z">
        <w:r>
          <w:t xml:space="preserve">erste Middleware für die </w:t>
        </w:r>
      </w:ins>
      <w:r w:rsidR="007D143C" w:rsidRPr="007D143C">
        <w:t xml:space="preserve">Dienstkomposition </w:t>
      </w:r>
      <w:proofErr w:type="gramStart"/>
      <w:ins w:id="148" w:author="Philipp p" w:date="2016-03-17T11:40:00Z">
        <w:r w:rsidR="00DC4CC3">
          <w:t>zum</w:t>
        </w:r>
      </w:ins>
      <w:r w:rsidR="007D143C" w:rsidRPr="007D143C">
        <w:t xml:space="preserve"> kooperative</w:t>
      </w:r>
      <w:ins w:id="149" w:author="Philipp p" w:date="2016-03-17T11:40:00Z">
        <w:r w:rsidR="00DC4CC3">
          <w:t>m</w:t>
        </w:r>
      </w:ins>
      <w:proofErr w:type="gramEnd"/>
      <w:r w:rsidR="007D143C" w:rsidRPr="007D143C">
        <w:t xml:space="preserve"> Arbeiten</w:t>
      </w:r>
      <w:ins w:id="150" w:author="Microsoft-Konto" w:date="2016-03-16T13:42:00Z">
        <w:r w:rsidR="00C60115">
          <w:t xml:space="preserve"> für Studenten</w:t>
        </w:r>
      </w:ins>
      <w:r w:rsidR="007D143C" w:rsidRPr="007D143C">
        <w:t xml:space="preserve"> entwickel</w:t>
      </w:r>
      <w:ins w:id="151" w:author="philipp" w:date="2016-01-12T01:42:00Z">
        <w:r w:rsidR="00CA57EF">
          <w:t>t</w:t>
        </w:r>
      </w:ins>
      <w:ins w:id="152" w:author="Martin  Becke" w:date="2016-03-29T11:17:00Z">
        <w:r w:rsidR="00373428">
          <w:t xml:space="preserve">, </w:t>
        </w:r>
      </w:ins>
      <w:ins w:id="153" w:author="Martin  Becke" w:date="2016-04-14T23:23:00Z">
        <w:r>
          <w:t>die</w:t>
        </w:r>
      </w:ins>
      <w:ins w:id="154" w:author="Martin  Becke" w:date="2016-03-29T11:17:00Z">
        <w:r>
          <w:t xml:space="preserve"> geeignete</w:t>
        </w:r>
        <w:r w:rsidR="00373428">
          <w:t xml:space="preserve"> </w:t>
        </w:r>
      </w:ins>
      <w:ins w:id="155" w:author="Martin  Becke" w:date="2016-04-14T23:24:00Z">
        <w:r>
          <w:t>Dienste</w:t>
        </w:r>
      </w:ins>
      <w:ins w:id="156" w:author="Martin  Becke" w:date="2016-03-29T11:17:00Z">
        <w:r w:rsidR="00373428">
          <w:t xml:space="preserve"> f</w:t>
        </w:r>
      </w:ins>
      <w:ins w:id="157" w:author="Martin  Becke" w:date="2016-03-29T11:18:00Z">
        <w:r w:rsidR="00373428">
          <w:t xml:space="preserve">ür kooperatives Arbeiten </w:t>
        </w:r>
      </w:ins>
      <w:ins w:id="158" w:author="Martin  Becke" w:date="2016-04-14T23:24:00Z">
        <w:r>
          <w:t>in der Lehre zusammenfasst</w:t>
        </w:r>
      </w:ins>
      <w:ins w:id="159" w:author="Martin  Becke" w:date="2016-03-29T11:18:00Z">
        <w:r w:rsidR="00373428">
          <w:t>.</w:t>
        </w:r>
      </w:ins>
      <w:ins w:id="160" w:author="Philipp p" w:date="2016-03-30T23:06:00Z">
        <w:r w:rsidR="00B84FDE">
          <w:t xml:space="preserve"> </w:t>
        </w:r>
      </w:ins>
      <w:ins w:id="161" w:author="Martin  Becke" w:date="2016-04-14T23:24:00Z">
        <w:r>
          <w:t>Hierfür werden</w:t>
        </w:r>
      </w:ins>
      <w:r w:rsidR="007D143C" w:rsidRPr="007D143C">
        <w:t xml:space="preserve"> </w:t>
      </w:r>
      <w:ins w:id="162" w:author="Martin  Becke" w:date="2016-04-14T23:24:00Z">
        <w:r>
          <w:t xml:space="preserve">insbesondere </w:t>
        </w:r>
      </w:ins>
      <w:ins w:id="163" w:author="philipp" w:date="2016-03-28T22:37:00Z">
        <w:r w:rsidR="004C2C39">
          <w:t>externe</w:t>
        </w:r>
      </w:ins>
      <w:ins w:id="164" w:author="Martin  Becke" w:date="2016-01-07T19:45:00Z">
        <w:r w:rsidR="00E74522" w:rsidRPr="007D143C">
          <w:t xml:space="preserve"> </w:t>
        </w:r>
      </w:ins>
      <w:ins w:id="165" w:author="Martin  Becke" w:date="2016-03-29T11:24:00Z">
        <w:r w:rsidR="00373428">
          <w:t>Web-</w:t>
        </w:r>
      </w:ins>
      <w:r w:rsidR="007D143C" w:rsidRPr="007D143C">
        <w:t xml:space="preserve">Dienste auf </w:t>
      </w:r>
      <w:ins w:id="166" w:author="Martin  Becke" w:date="2016-01-07T19:45:00Z">
        <w:r w:rsidR="00E74522">
          <w:t>ihre Fähigkeit für die Dienstkomposition</w:t>
        </w:r>
      </w:ins>
      <w:ins w:id="167" w:author="Martin  Becke" w:date="2016-03-29T11:25:00Z">
        <w:r w:rsidR="003A219E">
          <w:t xml:space="preserve"> </w:t>
        </w:r>
        <w:r w:rsidR="00373428">
          <w:t xml:space="preserve">innerhalb eines </w:t>
        </w:r>
        <w:proofErr w:type="spellStart"/>
        <w:r w:rsidR="00373428">
          <w:t>Framwork</w:t>
        </w:r>
      </w:ins>
      <w:ins w:id="168" w:author="Philipp p" w:date="2016-03-30T23:06:00Z">
        <w:r w:rsidR="00B84FDE">
          <w:t>s</w:t>
        </w:r>
      </w:ins>
      <w:proofErr w:type="spellEnd"/>
      <w:ins w:id="169" w:author="Martin  Becke" w:date="2016-01-07T19:45:00Z">
        <w:r w:rsidR="00E74522">
          <w:t xml:space="preserve"> unter</w:t>
        </w:r>
      </w:ins>
      <w:ins w:id="170" w:author="Microsoft-Konto" w:date="2016-03-13T21:30:00Z">
        <w:r w:rsidR="00365B3F">
          <w:t>s</w:t>
        </w:r>
      </w:ins>
      <w:ins w:id="171" w:author="Martin  Becke" w:date="2016-01-07T19:45:00Z">
        <w:r w:rsidR="00E74522">
          <w:t>uch</w:t>
        </w:r>
      </w:ins>
      <w:ins w:id="172" w:author="philipp" w:date="2016-01-12T01:43:00Z">
        <w:r w:rsidR="00CA57EF">
          <w:t>t</w:t>
        </w:r>
      </w:ins>
      <w:ins w:id="173" w:author="Martin  Becke" w:date="2016-01-07T19:45:00Z">
        <w:r>
          <w:t>.</w:t>
        </w:r>
        <w:r w:rsidR="00E74522">
          <w:t xml:space="preserve"> </w:t>
        </w:r>
      </w:ins>
      <w:ins w:id="174" w:author="Martin  Becke" w:date="2016-04-14T23:25:00Z">
        <w:r>
          <w:t xml:space="preserve">Die Betrachtung </w:t>
        </w:r>
      </w:ins>
      <w:ins w:id="175" w:author="Martin  Becke" w:date="2016-01-07T19:45:00Z">
        <w:del w:id="176" w:author="Philipp p" w:date="2016-04-20T17:06:00Z">
          <w:r w:rsidDel="00EF2F66">
            <w:delText xml:space="preserve">insbesondere </w:delText>
          </w:r>
        </w:del>
        <w:r>
          <w:t>der</w:t>
        </w:r>
        <w:r w:rsidR="00E74522">
          <w:t xml:space="preserve"> Schnittstellen, also die</w:t>
        </w:r>
        <w:r w:rsidR="00E74522" w:rsidRPr="007D143C">
          <w:t xml:space="preserve"> </w:t>
        </w:r>
      </w:ins>
      <w:r w:rsidR="002B6F70">
        <w:t>„</w:t>
      </w:r>
      <w:proofErr w:type="spellStart"/>
      <w:r w:rsidR="003F0E7C">
        <w:fldChar w:fldCharType="begin"/>
      </w:r>
      <w:r w:rsidR="003F0E7C">
        <w:instrText xml:space="preserve"> HYPERLINK "http://www.gruenderszene.de/lexikon/begriffe/application-programming-interface-api" </w:instrText>
      </w:r>
      <w:r w:rsidR="003F0E7C">
        <w:fldChar w:fldCharType="separate"/>
      </w:r>
      <w:r w:rsidR="007D143C" w:rsidRPr="007D143C">
        <w:t>Application</w:t>
      </w:r>
      <w:proofErr w:type="spellEnd"/>
      <w:r w:rsidR="007D143C" w:rsidRPr="007D143C">
        <w:t>-</w:t>
      </w:r>
      <w:proofErr w:type="spellStart"/>
      <w:r w:rsidR="007D143C" w:rsidRPr="007D143C">
        <w:t>Programming</w:t>
      </w:r>
      <w:proofErr w:type="spellEnd"/>
      <w:r w:rsidR="007D143C" w:rsidRPr="007D143C">
        <w:t>-Interface</w:t>
      </w:r>
      <w:r w:rsidR="007D143C">
        <w:t>s</w:t>
      </w:r>
      <w:r w:rsidR="002B6F70">
        <w:t>“</w:t>
      </w:r>
      <w:r w:rsidR="007D143C" w:rsidRPr="007D143C">
        <w:t xml:space="preserve"> (API</w:t>
      </w:r>
      <w:r w:rsidR="003F0E7C">
        <w:fldChar w:fldCharType="end"/>
      </w:r>
      <w:r w:rsidR="007D143C">
        <w:t>)</w:t>
      </w:r>
      <w:ins w:id="177" w:author="Martin  Becke" w:date="2016-01-07T19:46:00Z">
        <w:r w:rsidR="00E74522">
          <w:t xml:space="preserve">, </w:t>
        </w:r>
      </w:ins>
      <w:proofErr w:type="gramStart"/>
      <w:ins w:id="178" w:author="Martin  Becke" w:date="2016-04-14T23:25:00Z">
        <w:r>
          <w:t>spielen</w:t>
        </w:r>
        <w:proofErr w:type="gramEnd"/>
        <w:r>
          <w:t xml:space="preserve"> </w:t>
        </w:r>
      </w:ins>
      <w:ins w:id="179" w:author="Martin  Becke" w:date="2016-01-07T19:46:00Z">
        <w:r w:rsidR="00E74522">
          <w:t>eine besondere Rolle</w:t>
        </w:r>
      </w:ins>
      <w:ins w:id="180" w:author="Martin  Becke" w:date="2016-04-14T23:37:00Z">
        <w:r w:rsidR="00783946">
          <w:t xml:space="preserve"> und bedürfen daher einer besonderen Betrachtung</w:t>
        </w:r>
      </w:ins>
      <w:ins w:id="181" w:author="philipp" w:date="2016-01-12T01:34:00Z">
        <w:r w:rsidR="00750B82">
          <w:t xml:space="preserve">. </w:t>
        </w:r>
      </w:ins>
      <w:ins w:id="182" w:author="Martin  Becke" w:date="2016-04-14T23:25:00Z">
        <w:r>
          <w:t xml:space="preserve">Auch weitere </w:t>
        </w:r>
      </w:ins>
      <w:ins w:id="183" w:author="Martin  Becke" w:date="2016-03-29T11:26:00Z">
        <w:r>
          <w:t>t</w:t>
        </w:r>
        <w:r w:rsidR="003A219E">
          <w:t>echnische</w:t>
        </w:r>
      </w:ins>
      <w:ins w:id="184" w:author="Martin  Becke" w:date="2016-04-14T23:38:00Z">
        <w:r w:rsidR="00783946">
          <w:t>, dienstabhängige</w:t>
        </w:r>
      </w:ins>
      <w:ins w:id="185" w:author="Martin  Becke" w:date="2016-03-29T11:26:00Z">
        <w:r w:rsidR="003A219E">
          <w:t xml:space="preserve"> </w:t>
        </w:r>
      </w:ins>
      <w:ins w:id="186" w:author="philipp" w:date="2016-01-12T01:43:00Z">
        <w:r w:rsidR="00CA57EF">
          <w:t>Kriterien</w:t>
        </w:r>
      </w:ins>
      <w:ins w:id="187" w:author="Martin  Becke" w:date="2016-03-29T11:25:00Z">
        <w:r w:rsidR="003A219E">
          <w:t xml:space="preserve"> der Dienstkomposition</w:t>
        </w:r>
      </w:ins>
      <w:ins w:id="188" w:author="Martin  Becke" w:date="2016-03-29T11:26:00Z">
        <w:r w:rsidR="003A219E">
          <w:t xml:space="preserve"> sind</w:t>
        </w:r>
      </w:ins>
      <w:ins w:id="189" w:author="philipp" w:date="2016-01-12T01:43:00Z">
        <w:r w:rsidR="00CA57EF">
          <w:t xml:space="preserve"> </w:t>
        </w:r>
      </w:ins>
      <w:ins w:id="190" w:author="Martin  Becke" w:date="2016-01-07T19:46:00Z">
        <w:r w:rsidR="00CB5E2C">
          <w:t xml:space="preserve">zu identifizieren </w:t>
        </w:r>
      </w:ins>
      <w:ins w:id="191" w:author="Martin  Becke" w:date="2016-01-07T19:47:00Z">
        <w:r w:rsidR="00CB5E2C">
          <w:t xml:space="preserve">und als Kriterienkatalog </w:t>
        </w:r>
      </w:ins>
      <w:ins w:id="192" w:author="Martin  Becke" w:date="2016-04-14T23:26:00Z">
        <w:r>
          <w:t xml:space="preserve">für die zu erstellende Middleware </w:t>
        </w:r>
      </w:ins>
      <w:ins w:id="193" w:author="Martin  Becke" w:date="2016-03-29T11:26:00Z">
        <w:r w:rsidR="003A219E">
          <w:t xml:space="preserve">innerhalb </w:t>
        </w:r>
      </w:ins>
      <w:ins w:id="194" w:author="Martin  Becke" w:date="2016-01-07T19:47:00Z">
        <w:r w:rsidR="00CB5E2C">
          <w:t>dieser Arbeit bereitzustellen</w:t>
        </w:r>
      </w:ins>
      <w:ins w:id="195" w:author="philipp" w:date="2016-01-12T01:45:00Z">
        <w:r w:rsidR="009D16CA">
          <w:t>.</w:t>
        </w:r>
      </w:ins>
      <w:ins w:id="196" w:author="Martin  Becke" w:date="2016-01-07T19:46:00Z">
        <w:r w:rsidR="00E74522">
          <w:t xml:space="preserve"> </w:t>
        </w:r>
      </w:ins>
    </w:p>
    <w:p w14:paraId="051D9F49" w14:textId="0FBE11C9" w:rsidR="003D7F30" w:rsidRDefault="00AF34B7" w:rsidP="00455597">
      <w:pPr>
        <w:rPr>
          <w:ins w:id="197" w:author="Philipp p" w:date="2016-03-17T11:52:00Z"/>
        </w:rPr>
      </w:pPr>
      <w:ins w:id="198" w:author="Martin  Becke" w:date="2016-04-14T23:26:00Z">
        <w:r>
          <w:t>Eine weitere Designanforderung</w:t>
        </w:r>
      </w:ins>
      <w:ins w:id="199" w:author="Martin  Becke" w:date="2016-01-07T19:47:00Z">
        <w:r w:rsidR="00CB5E2C">
          <w:t xml:space="preserve"> </w:t>
        </w:r>
      </w:ins>
      <w:ins w:id="200" w:author="Martin  Becke" w:date="2016-04-14T23:26:00Z">
        <w:r>
          <w:t>in der</w:t>
        </w:r>
      </w:ins>
      <w:r w:rsidR="00213355">
        <w:t xml:space="preserve"> Entwicklung </w:t>
      </w:r>
      <w:ins w:id="201" w:author="Martin  Becke" w:date="2016-04-14T23:26:00Z">
        <w:r>
          <w:t>ist der Aufbau einer m</w:t>
        </w:r>
      </w:ins>
      <w:ins w:id="202" w:author="Martin  Becke" w:date="2016-04-14T23:27:00Z">
        <w:r>
          <w:t>öglichst</w:t>
        </w:r>
      </w:ins>
      <w:ins w:id="203" w:author="Martin  Becke" w:date="2016-01-07T19:48:00Z">
        <w:r w:rsidR="00CB5E2C">
          <w:t xml:space="preserve"> generische</w:t>
        </w:r>
      </w:ins>
      <w:ins w:id="204" w:author="Philipp p" w:date="2016-03-17T11:44:00Z">
        <w:r w:rsidR="00DC4CC3">
          <w:t>n</w:t>
        </w:r>
      </w:ins>
      <w:ins w:id="205" w:author="Martin  Becke" w:date="2016-01-07T19:48:00Z">
        <w:r w:rsidR="00CB5E2C">
          <w:t xml:space="preserve"> Lösung</w:t>
        </w:r>
      </w:ins>
      <w:ins w:id="206" w:author="Martin  Becke" w:date="2016-03-29T11:27:00Z">
        <w:r w:rsidR="003A219E">
          <w:t>.</w:t>
        </w:r>
      </w:ins>
      <w:ins w:id="207" w:author="Philipp p" w:date="2016-03-17T11:42:00Z">
        <w:r w:rsidR="00DC4CC3">
          <w:t xml:space="preserve"> </w:t>
        </w:r>
      </w:ins>
      <w:ins w:id="208" w:author="Martin  Becke" w:date="2016-03-29T11:27:00Z">
        <w:r w:rsidR="003A219E">
          <w:t>Primär bedeutet dies</w:t>
        </w:r>
      </w:ins>
      <w:ins w:id="209" w:author="Philipp p" w:date="2016-03-17T11:41:00Z">
        <w:r w:rsidR="00DC4CC3">
          <w:t xml:space="preserve"> </w:t>
        </w:r>
      </w:ins>
      <w:ins w:id="210" w:author="Martin  Becke" w:date="2016-04-14T23:27:00Z">
        <w:del w:id="211" w:author="Philipp p" w:date="2016-04-20T17:07:00Z">
          <w:r w:rsidDel="00EF2F66">
            <w:delText xml:space="preserve">insbesondere </w:delText>
          </w:r>
        </w:del>
      </w:ins>
      <w:ins w:id="212" w:author="Philipp p" w:date="2016-03-17T11:41:00Z">
        <w:r w:rsidR="00DC4CC3">
          <w:t xml:space="preserve">Gemeinsamkeiten der Dienste </w:t>
        </w:r>
      </w:ins>
      <w:ins w:id="213" w:author="Martin  Becke" w:date="2016-03-22T17:42:00Z">
        <w:r w:rsidR="00353B08">
          <w:t xml:space="preserve">zu </w:t>
        </w:r>
      </w:ins>
      <w:ins w:id="214" w:author="Philipp p" w:date="2016-03-17T11:41:00Z">
        <w:r w:rsidR="00DC4CC3">
          <w:t>identifizieren</w:t>
        </w:r>
      </w:ins>
      <w:ins w:id="215" w:author="Philipp p" w:date="2016-03-17T11:45:00Z">
        <w:r w:rsidR="00DC4CC3">
          <w:t xml:space="preserve"> und </w:t>
        </w:r>
      </w:ins>
      <w:ins w:id="216" w:author="Philipp p" w:date="2016-03-17T11:48:00Z">
        <w:r w:rsidR="00307702" w:rsidRPr="00307702">
          <w:t>architektonisch</w:t>
        </w:r>
        <w:r w:rsidR="00307702">
          <w:t xml:space="preserve"> </w:t>
        </w:r>
      </w:ins>
      <w:ins w:id="217" w:author="Martin  Becke" w:date="2016-03-22T17:42:00Z">
        <w:r w:rsidR="00353B08">
          <w:t xml:space="preserve">zu </w:t>
        </w:r>
      </w:ins>
      <w:ins w:id="218" w:author="Philipp p" w:date="2016-03-17T11:48:00Z">
        <w:r w:rsidR="00307702">
          <w:t>abstrahieren.</w:t>
        </w:r>
      </w:ins>
      <w:ins w:id="219" w:author="Philipp p" w:date="2016-03-17T11:49:00Z">
        <w:r w:rsidR="00307702">
          <w:t xml:space="preserve"> </w:t>
        </w:r>
      </w:ins>
      <w:ins w:id="220" w:author="Martin  Becke" w:date="2016-04-14T23:28:00Z">
        <w:r>
          <w:t>Hier spielt auch</w:t>
        </w:r>
      </w:ins>
      <w:ins w:id="221" w:author="Martin  Becke" w:date="2016-01-07T19:49:00Z">
        <w:r w:rsidR="00CB5E2C">
          <w:t xml:space="preserve"> der Einsatz moderner Webtechnologien in einem systemadaptiven Anwendungs</w:t>
        </w:r>
      </w:ins>
      <w:ins w:id="222" w:author="Martin  Becke" w:date="2016-01-07T19:51:00Z">
        <w:r w:rsidR="00CB5E2C">
          <w:t>szenario</w:t>
        </w:r>
      </w:ins>
      <w:ins w:id="223" w:author="philipp" w:date="2016-04-18T22:55:00Z">
        <w:r w:rsidR="00393034">
          <w:t xml:space="preserve"> eine besondere Rolle</w:t>
        </w:r>
      </w:ins>
      <w:ins w:id="224" w:author="Philipp p" w:date="2016-03-17T12:13:00Z">
        <w:r w:rsidR="00000641">
          <w:t xml:space="preserve">, </w:t>
        </w:r>
        <w:del w:id="225" w:author="philipp" w:date="2016-04-18T22:56:00Z">
          <w:r w:rsidR="00000641" w:rsidDel="00393034">
            <w:delText>um</w:delText>
          </w:r>
        </w:del>
      </w:ins>
      <w:ins w:id="226" w:author="philipp" w:date="2016-04-18T22:56:00Z">
        <w:r w:rsidR="00393034">
          <w:t>um</w:t>
        </w:r>
      </w:ins>
      <w:ins w:id="227" w:author="Philipp p" w:date="2016-03-17T12:13:00Z">
        <w:r w:rsidR="00000641">
          <w:t xml:space="preserve"> </w:t>
        </w:r>
      </w:ins>
      <w:ins w:id="228" w:author="Philipp p" w:date="2016-03-17T14:01:00Z">
        <w:r w:rsidR="002246B5">
          <w:t xml:space="preserve">eine </w:t>
        </w:r>
      </w:ins>
      <w:ins w:id="229" w:author="Philipp p" w:date="2016-03-17T14:00:00Z">
        <w:r w:rsidR="002246B5">
          <w:t>ressourcensparend</w:t>
        </w:r>
      </w:ins>
      <w:ins w:id="230" w:author="Philipp p" w:date="2016-03-17T14:01:00Z">
        <w:r w:rsidR="002246B5">
          <w:t>e</w:t>
        </w:r>
      </w:ins>
      <w:ins w:id="231" w:author="Philipp p" w:date="2016-03-17T14:00:00Z">
        <w:r w:rsidR="002246B5">
          <w:t xml:space="preserve"> und skalierende Lösung</w:t>
        </w:r>
      </w:ins>
      <w:ins w:id="232" w:author="philipp" w:date="2016-04-18T22:57:00Z">
        <w:r w:rsidR="00393034">
          <w:t xml:space="preserve"> zu entwickeln</w:t>
        </w:r>
      </w:ins>
      <w:ins w:id="233" w:author="Philipp p" w:date="2016-03-17T14:00:00Z">
        <w:del w:id="234" w:author="philipp" w:date="2016-04-18T22:56:00Z">
          <w:r w:rsidR="002246B5" w:rsidDel="00393034">
            <w:delText xml:space="preserve"> </w:delText>
          </w:r>
        </w:del>
      </w:ins>
      <w:ins w:id="235" w:author="Martin  Becke" w:date="2016-04-14T23:28:00Z">
        <w:del w:id="236" w:author="philipp" w:date="2016-04-18T22:55:00Z">
          <w:r w:rsidDel="00393034">
            <w:delText>eine besondere Rolle</w:delText>
          </w:r>
        </w:del>
      </w:ins>
      <w:ins w:id="237" w:author="Philipp p" w:date="2016-03-17T14:01:00Z">
        <w:r w:rsidR="002246B5">
          <w:t>.</w:t>
        </w:r>
      </w:ins>
    </w:p>
    <w:p w14:paraId="61934763" w14:textId="590CFDFD" w:rsidR="00365B3F" w:rsidRDefault="00AF34B7">
      <w:pPr>
        <w:rPr>
          <w:ins w:id="238" w:author="Microsoft-Konto" w:date="2016-03-13T21:36:00Z"/>
        </w:rPr>
      </w:pPr>
      <w:ins w:id="239" w:author="Martin  Becke" w:date="2016-04-14T23:28:00Z">
        <w:r>
          <w:t>Basis für die Auswahl der Dienste wird die Auswertung einer</w:t>
        </w:r>
      </w:ins>
      <w:ins w:id="240" w:author="Philipp p" w:date="2016-03-17T11:53:00Z">
        <w:r w:rsidR="00307702">
          <w:t xml:space="preserve"> </w:t>
        </w:r>
      </w:ins>
      <w:ins w:id="241" w:author="Martin  Becke" w:date="2016-04-14T23:29:00Z">
        <w:r>
          <w:t>Studentenb</w:t>
        </w:r>
      </w:ins>
      <w:ins w:id="242" w:author="Philipp p" w:date="2016-03-17T11:53:00Z">
        <w:r w:rsidR="00307702">
          <w:t xml:space="preserve">efragung </w:t>
        </w:r>
      </w:ins>
      <w:ins w:id="243" w:author="Martin  Becke" w:date="2016-04-14T23:29:00Z">
        <w:r>
          <w:t xml:space="preserve">bieten, die auch im Rahmen dieser Arbeit erstellt werden wird. </w:t>
        </w:r>
      </w:ins>
    </w:p>
    <w:p w14:paraId="1F83113A" w14:textId="381F602E" w:rsidR="00633814" w:rsidRDefault="00633814" w:rsidP="00633814">
      <w:pPr>
        <w:rPr>
          <w:ins w:id="244" w:author="philipp" w:date="2016-01-12T01:15:00Z"/>
        </w:rPr>
      </w:pPr>
    </w:p>
    <w:p w14:paraId="6105B4FE" w14:textId="5789DCCC" w:rsidR="00633814" w:rsidRDefault="00633814" w:rsidP="00455597">
      <w:pPr>
        <w:rPr>
          <w:ins w:id="245" w:author="philipp" w:date="2016-01-12T01:18:00Z"/>
        </w:rPr>
      </w:pPr>
      <w:ins w:id="246" w:author="philipp" w:date="2016-01-12T01:18:00Z">
        <w:r>
          <w:t>Glossar</w:t>
        </w:r>
      </w:ins>
    </w:p>
    <w:p w14:paraId="3DD7FB9C" w14:textId="6960B472" w:rsidR="00633814" w:rsidRDefault="00633814" w:rsidP="00455597">
      <w:pPr>
        <w:rPr>
          <w:ins w:id="247" w:author="philipp" w:date="2016-02-15T09:14:00Z"/>
        </w:rPr>
      </w:pPr>
      <w:ins w:id="248" w:author="philipp" w:date="2016-01-12T01:18:00Z">
        <w:r>
          <w:t>1.Organisation: Die Arbeitsweise innerhalb eines Teams.</w:t>
        </w:r>
      </w:ins>
      <w:ins w:id="249" w:author="philipp" w:date="2016-01-14T11:07:00Z">
        <w:r w:rsidR="002B072C">
          <w:t xml:space="preserve"> Beziehungsweise die Strukturen der Arbeitsabläufe</w:t>
        </w:r>
      </w:ins>
      <w:ins w:id="250" w:author="philipp" w:date="2016-01-14T11:08:00Z">
        <w:r w:rsidR="002B072C">
          <w:t>.</w:t>
        </w:r>
      </w:ins>
    </w:p>
    <w:p w14:paraId="27DD04FB" w14:textId="7A72C2BB" w:rsidR="002A09FE" w:rsidRPr="00455597" w:rsidRDefault="002A09FE" w:rsidP="00455597">
      <w:ins w:id="251" w:author="philipp" w:date="2016-02-15T09:14:00Z">
        <w:r>
          <w:lastRenderedPageBreak/>
          <w:t>2.</w:t>
        </w:r>
      </w:ins>
      <w:ins w:id="252" w:author="philipp" w:date="2016-02-15T09:16:00Z">
        <w:r>
          <w:t>Dienstkomposition</w:t>
        </w:r>
      </w:ins>
      <w:ins w:id="253" w:author="philipp" w:date="2016-02-15T09:14:00Z">
        <w:r>
          <w:t xml:space="preserve">: </w:t>
        </w:r>
      </w:ins>
      <w:ins w:id="254" w:author="philipp" w:date="2016-02-15T09:17:00Z">
        <w:r>
          <w:t>Beschreibt die Zusammenführung mehrerer Dienste in ein System.</w:t>
        </w:r>
      </w:ins>
      <w:ins w:id="255" w:author="philipp" w:date="2016-02-15T09:15:00Z">
        <w:r>
          <w:t xml:space="preserve"> </w:t>
        </w:r>
      </w:ins>
    </w:p>
    <w:sectPr w:rsidR="002A09FE" w:rsidRPr="00455597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53330F" w14:textId="77777777" w:rsidR="003F0E7C" w:rsidRDefault="003F0E7C" w:rsidP="000F2D13">
      <w:pPr>
        <w:spacing w:after="0" w:line="240" w:lineRule="auto"/>
      </w:pPr>
      <w:r>
        <w:separator/>
      </w:r>
    </w:p>
  </w:endnote>
  <w:endnote w:type="continuationSeparator" w:id="0">
    <w:p w14:paraId="4CB1C62B" w14:textId="77777777" w:rsidR="003F0E7C" w:rsidRDefault="003F0E7C" w:rsidP="000F2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888A1" w14:textId="77777777" w:rsidR="003F0E7C" w:rsidRDefault="003F0E7C" w:rsidP="000F2D13">
      <w:pPr>
        <w:spacing w:after="0" w:line="240" w:lineRule="auto"/>
      </w:pPr>
      <w:r>
        <w:separator/>
      </w:r>
    </w:p>
  </w:footnote>
  <w:footnote w:type="continuationSeparator" w:id="0">
    <w:p w14:paraId="6B0EFC09" w14:textId="77777777" w:rsidR="003F0E7C" w:rsidRDefault="003F0E7C" w:rsidP="000F2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285BE2" w14:textId="5572B458" w:rsidR="00013C91" w:rsidRDefault="00992968">
    <w:pPr>
      <w:pStyle w:val="Kopfzeile"/>
    </w:pPr>
    <w:r>
      <w:t xml:space="preserve">Version </w:t>
    </w:r>
    <w:ins w:id="256" w:author="philipp" w:date="2016-03-28T22:30:00Z">
      <w:r w:rsidR="00013C91">
        <w:t>7</w:t>
      </w:r>
    </w:ins>
  </w:p>
  <w:p w14:paraId="5017E789" w14:textId="77777777" w:rsidR="00992968" w:rsidRDefault="0099296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A95394"/>
    <w:multiLevelType w:val="hybridMultilevel"/>
    <w:tmpl w:val="37A4E48A"/>
    <w:lvl w:ilvl="0" w:tplc="74D241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tin  Becke">
    <w15:presenceInfo w15:providerId="None" w15:userId="Martin  Becke"/>
  </w15:person>
  <w15:person w15:author="Philipp p">
    <w15:presenceInfo w15:providerId="Windows Live" w15:userId="77913a8c220ee067"/>
  </w15:person>
  <w15:person w15:author="Microsoft-Konto">
    <w15:presenceInfo w15:providerId="Windows Live" w15:userId="77913a8c220ee0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597"/>
    <w:rsid w:val="00000641"/>
    <w:rsid w:val="00013C91"/>
    <w:rsid w:val="00053CFE"/>
    <w:rsid w:val="000F2D13"/>
    <w:rsid w:val="0015726A"/>
    <w:rsid w:val="001766AA"/>
    <w:rsid w:val="00211943"/>
    <w:rsid w:val="00213355"/>
    <w:rsid w:val="00216013"/>
    <w:rsid w:val="002246B5"/>
    <w:rsid w:val="002914A7"/>
    <w:rsid w:val="002A09FE"/>
    <w:rsid w:val="002B072C"/>
    <w:rsid w:val="002B6F70"/>
    <w:rsid w:val="002C2CDB"/>
    <w:rsid w:val="002C5786"/>
    <w:rsid w:val="002C5E95"/>
    <w:rsid w:val="00307702"/>
    <w:rsid w:val="00353B08"/>
    <w:rsid w:val="00365B3F"/>
    <w:rsid w:val="00373428"/>
    <w:rsid w:val="00391D79"/>
    <w:rsid w:val="00393034"/>
    <w:rsid w:val="003A219E"/>
    <w:rsid w:val="003D3AA0"/>
    <w:rsid w:val="003D7B01"/>
    <w:rsid w:val="003D7F30"/>
    <w:rsid w:val="003E1EBA"/>
    <w:rsid w:val="003F0E7C"/>
    <w:rsid w:val="004144CF"/>
    <w:rsid w:val="004456C1"/>
    <w:rsid w:val="00455597"/>
    <w:rsid w:val="004772A2"/>
    <w:rsid w:val="00483872"/>
    <w:rsid w:val="004C2C39"/>
    <w:rsid w:val="004D5D1F"/>
    <w:rsid w:val="0055070A"/>
    <w:rsid w:val="005D29D4"/>
    <w:rsid w:val="005D6530"/>
    <w:rsid w:val="0063375C"/>
    <w:rsid w:val="00633814"/>
    <w:rsid w:val="00740639"/>
    <w:rsid w:val="00750B82"/>
    <w:rsid w:val="00751F24"/>
    <w:rsid w:val="00783946"/>
    <w:rsid w:val="007D131B"/>
    <w:rsid w:val="007D143C"/>
    <w:rsid w:val="008E41D8"/>
    <w:rsid w:val="00992968"/>
    <w:rsid w:val="009976E5"/>
    <w:rsid w:val="009C65BC"/>
    <w:rsid w:val="009D16CA"/>
    <w:rsid w:val="00AB01EC"/>
    <w:rsid w:val="00AF34B7"/>
    <w:rsid w:val="00B468E2"/>
    <w:rsid w:val="00B71414"/>
    <w:rsid w:val="00B84FDE"/>
    <w:rsid w:val="00BB7B3F"/>
    <w:rsid w:val="00BC7DAD"/>
    <w:rsid w:val="00BD2D2E"/>
    <w:rsid w:val="00C60115"/>
    <w:rsid w:val="00C93235"/>
    <w:rsid w:val="00CA57EF"/>
    <w:rsid w:val="00CB5E2C"/>
    <w:rsid w:val="00CF35C2"/>
    <w:rsid w:val="00D6487D"/>
    <w:rsid w:val="00D8261D"/>
    <w:rsid w:val="00DC2B6F"/>
    <w:rsid w:val="00DC4CC3"/>
    <w:rsid w:val="00DE2159"/>
    <w:rsid w:val="00E134F9"/>
    <w:rsid w:val="00E74522"/>
    <w:rsid w:val="00E844AD"/>
    <w:rsid w:val="00E86928"/>
    <w:rsid w:val="00E86CF1"/>
    <w:rsid w:val="00EF2F66"/>
    <w:rsid w:val="00E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9D3713"/>
  <w15:docId w15:val="{4BAB3A22-DE0D-4714-869C-077F671C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5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5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14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555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555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D653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14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7D143C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0F2D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2D13"/>
  </w:style>
  <w:style w:type="paragraph" w:styleId="Fuzeile">
    <w:name w:val="footer"/>
    <w:basedOn w:val="Standard"/>
    <w:link w:val="FuzeileZchn"/>
    <w:uiPriority w:val="99"/>
    <w:unhideWhenUsed/>
    <w:rsid w:val="000F2D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2D1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452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4522"/>
    <w:rPr>
      <w:rFonts w:ascii="Times New Roman" w:hAnsi="Times New Roman" w:cs="Times New Roman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74522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74522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74522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74522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74522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633814"/>
    <w:pPr>
      <w:spacing w:after="0" w:line="240" w:lineRule="auto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4C2C39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4C2C39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9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AC9817-687A-4992-A741-3F7700315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3019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prögel</dc:creator>
  <cp:keywords/>
  <dc:description/>
  <cp:lastModifiedBy>Philipp p</cp:lastModifiedBy>
  <cp:revision>5</cp:revision>
  <cp:lastPrinted>2016-02-15T08:19:00Z</cp:lastPrinted>
  <dcterms:created xsi:type="dcterms:W3CDTF">2016-04-18T21:01:00Z</dcterms:created>
  <dcterms:modified xsi:type="dcterms:W3CDTF">2016-04-20T15:08:00Z</dcterms:modified>
</cp:coreProperties>
</file>